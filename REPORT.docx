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Week 01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Sarang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Learn about different types of datasets used in object detection (e.g., COCO, Pascal VOC).</w:t>
      </w:r>
    </w:p>
    <w:p w:rsidR="00000000" w:rsidDel="00000000" w:rsidP="00000000" w:rsidRDefault="00000000" w:rsidRPr="00000000" w14:paraId="00000006">
      <w:pPr>
        <w:spacing w:after="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Aakarsh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Study cloud storage platforms like Google Drive and AWS S3, focusing on how to manage large datasets.</w:t>
      </w:r>
    </w:p>
    <w:p w:rsidR="00000000" w:rsidDel="00000000" w:rsidP="00000000" w:rsidRDefault="00000000" w:rsidRPr="00000000" w14:paraId="00000009">
      <w:pPr>
        <w:spacing w:after="0" w:line="15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Familiarize about object detection preprocessing techniques like image resizing, normalization, and augmentation.</w:t>
      </w:r>
    </w:p>
    <w:p w:rsidR="00000000" w:rsidDel="00000000" w:rsidP="00000000" w:rsidRDefault="00000000" w:rsidRPr="00000000" w14:paraId="0000000C">
      <w:pPr>
        <w:keepNext w:val="1"/>
        <w:spacing w:after="0" w:line="15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Rohit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Study the architecture of various object detection models, including YOLO, Faster R-CNN, and SSD.</w:t>
      </w:r>
    </w:p>
    <w:p w:rsidR="00000000" w:rsidDel="00000000" w:rsidP="00000000" w:rsidRDefault="00000000" w:rsidRPr="00000000" w14:paraId="0000000F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Akanksha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Study the technical aspects of writing reports for machine learning projects.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Vaibhav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Study how different modules (preprocessing, training, evaluation) are integrated into a cohesive system.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Week 2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Sarang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Understand how to split datasets into training, validation, and test sets, ensuring no data leakage.</w:t>
      </w:r>
    </w:p>
    <w:p w:rsidR="00000000" w:rsidDel="00000000" w:rsidP="00000000" w:rsidRDefault="00000000" w:rsidRPr="00000000" w14:paraId="0000001E">
      <w:pPr>
        <w:keepNext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Aakarsh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Learned about implementing data access controls, ensuring each team member can access and work with the dataset.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Explore data augmentation techniques (e.g., flipping, rotation, brightness adjustments) for improving model generalization.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Rohit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Discover how to tune hyperparameters for object detection models.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Akanksha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Studied the drafting of the report, detailing preprocessing techniques and dataset preparation strategies.</w:t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Vaibhav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Practice development of simple machine learning models and understand how the development will work with object detection models.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Week 3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Sarang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Ensure that the dataset is uploaded to the cloud and is accessible to all team members.</w:t>
      </w:r>
    </w:p>
    <w:p w:rsidR="00000000" w:rsidDel="00000000" w:rsidP="00000000" w:rsidRDefault="00000000" w:rsidRPr="00000000" w14:paraId="0000003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Aakarsh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Finalize and test preprocessing on the actual dataset to ensure the format is correct for the object detection models.</w:t>
      </w:r>
    </w:p>
    <w:p w:rsidR="00000000" w:rsidDel="00000000" w:rsidP="00000000" w:rsidRDefault="00000000" w:rsidRPr="00000000" w14:paraId="0000003C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Test training on a small portion of the dataset to ensure the model is working correctly.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Rohit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Test training on a small portion of the dataset to ensure the model is working correctly.</w:t>
      </w:r>
    </w:p>
    <w:p w:rsidR="00000000" w:rsidDel="00000000" w:rsidP="00000000" w:rsidRDefault="00000000" w:rsidRPr="00000000" w14:paraId="00000042">
      <w:pPr>
        <w:spacing w:after="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Akanksha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Finalize the literature table and document any challenges encountered during the data collection and preprocessing stages.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Vaibhav</w:t>
      </w:r>
      <w:r w:rsidDel="00000000" w:rsidR="00000000" w:rsidRPr="00000000">
        <w:rPr>
          <w:rtl w:val="0"/>
        </w:rPr>
        <w:t xml:space="preserve">:.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Finalize dataset splits to be used for model training and evaluation.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Week 4</w:t>
      </w:r>
    </w:p>
    <w:p w:rsidR="00000000" w:rsidDel="00000000" w:rsidP="00000000" w:rsidRDefault="00000000" w:rsidRPr="00000000" w14:paraId="00000052">
      <w:pPr>
        <w:spacing w:after="240" w:befor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Sarang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Fully implement data cleaning and augmentation, ensuring the dataset is prepared for training.</w:t>
      </w:r>
    </w:p>
    <w:p w:rsidR="00000000" w:rsidDel="00000000" w:rsidP="00000000" w:rsidRDefault="00000000" w:rsidRPr="00000000" w14:paraId="0000005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Aakarsh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Hand off the dataset to the team for preprocessing and model training with the help of Sarang.</w:t>
      </w:r>
    </w:p>
    <w:p w:rsidR="00000000" w:rsidDel="00000000" w:rsidP="00000000" w:rsidRDefault="00000000" w:rsidRPr="00000000" w14:paraId="00000058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Ansh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after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Try running the preprocessing on the updated dataset, ensuring the images and labels are in the correct format.</w:t>
      </w:r>
    </w:p>
    <w:p w:rsidR="00000000" w:rsidDel="00000000" w:rsidP="00000000" w:rsidRDefault="00000000" w:rsidRPr="00000000" w14:paraId="0000005B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Rohit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spacing w:after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Tried training of the object detection models (YOLO, Faster R-CNN, SSD) using the preprocessed dataset.</w:t>
      </w:r>
    </w:p>
    <w:p w:rsidR="00000000" w:rsidDel="00000000" w:rsidP="00000000" w:rsidRDefault="00000000" w:rsidRPr="00000000" w14:paraId="0000005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Akanksha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after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Examine and highlight any issues or challenges encountered during the early stages of model training.</w:t>
      </w:r>
    </w:p>
    <w:p w:rsidR="00000000" w:rsidDel="00000000" w:rsidP="00000000" w:rsidRDefault="00000000" w:rsidRPr="00000000" w14:paraId="0000006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Vaibhav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Begin integrating the model training modules with the overall system, ensuring the output from preprocessing flows into the training pipeline.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error occurred while execution.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</w:t>
      </w:r>
      <w:r w:rsidDel="00000000" w:rsidR="00000000" w:rsidRPr="00000000">
        <w:rPr>
          <w:sz w:val="24"/>
          <w:szCs w:val="24"/>
          <w:rtl w:val="0"/>
        </w:rPr>
        <w:t xml:space="preserve">: Annotation file missing.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Week 5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Sarang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spacing w:after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Investigate potential issues within the dataset, such as mislabeled bounding boxes or missing labels, that could be affecting the training process.</w:t>
      </w:r>
    </w:p>
    <w:p w:rsidR="00000000" w:rsidDel="00000000" w:rsidP="00000000" w:rsidRDefault="00000000" w:rsidRPr="00000000" w14:paraId="0000006E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Aakarsh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1"/>
          <w:numId w:val="9"/>
        </w:numPr>
        <w:spacing w:after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Assigned to check for data corruption during the upload or access process and ensure all files are intact.</w:t>
      </w:r>
    </w:p>
    <w:p w:rsidR="00000000" w:rsidDel="00000000" w:rsidP="00000000" w:rsidRDefault="00000000" w:rsidRPr="00000000" w14:paraId="00000071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Ansh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Assigned to encounter issues during model development (e.g.,dataset issues , incorrect module communication).</w:t>
      </w:r>
    </w:p>
    <w:p w:rsidR="00000000" w:rsidDel="00000000" w:rsidP="00000000" w:rsidRDefault="00000000" w:rsidRPr="00000000" w14:paraId="00000074">
      <w:pPr>
        <w:spacing w:after="240"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Rohit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Identify root causes of these problems and communicate with the team for resolution.</w:t>
      </w:r>
    </w:p>
    <w:p w:rsidR="00000000" w:rsidDel="00000000" w:rsidP="00000000" w:rsidRDefault="00000000" w:rsidRPr="00000000" w14:paraId="00000077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Akanksha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Update the project report with details about the errors and challenges encountered during training. Document any corrective actions taken by the team.</w:t>
      </w:r>
    </w:p>
    <w:p w:rsidR="00000000" w:rsidDel="00000000" w:rsidP="00000000" w:rsidRDefault="00000000" w:rsidRPr="00000000" w14:paraId="0000007A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Vaibhav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Debug preprocessing pipeline issues, such as incorrect label formats or scaling inconsistencies, that might be affecting model performance (Work with the team to resolve these issues).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Week 06 | 07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Sarang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1"/>
          <w:numId w:val="8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Resolve any remaining dataset issues identified in Week 5, ensuring that all labels and bounding boxes are correct.</w:t>
      </w:r>
    </w:p>
    <w:p w:rsidR="00000000" w:rsidDel="00000000" w:rsidP="00000000" w:rsidRDefault="00000000" w:rsidRPr="00000000" w14:paraId="00000086">
      <w:pPr>
        <w:numPr>
          <w:ilvl w:val="1"/>
          <w:numId w:val="8"/>
        </w:numPr>
        <w:spacing w:after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Revalidate the dataset splits (train/validation/test) to ensure no overlap and that the data is balanced.</w:t>
      </w:r>
    </w:p>
    <w:p w:rsidR="00000000" w:rsidDel="00000000" w:rsidP="00000000" w:rsidRDefault="00000000" w:rsidRPr="00000000" w14:paraId="00000087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Aakarsh</w:t>
      </w:r>
      <w:r w:rsidDel="00000000" w:rsidR="00000000" w:rsidRPr="00000000">
        <w:rPr>
          <w:rtl w:val="0"/>
        </w:rPr>
        <w:t xml:space="preserve">:       NULL</w:t>
      </w:r>
    </w:p>
    <w:p w:rsidR="00000000" w:rsidDel="00000000" w:rsidP="00000000" w:rsidRDefault="00000000" w:rsidRPr="00000000" w14:paraId="00000089">
      <w:pPr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Ansh</w:t>
      </w:r>
      <w:r w:rsidDel="00000000" w:rsidR="00000000" w:rsidRPr="00000000">
        <w:rPr>
          <w:rtl w:val="0"/>
        </w:rPr>
        <w:t xml:space="preserve">:            NULL</w:t>
      </w:r>
    </w:p>
    <w:p w:rsidR="00000000" w:rsidDel="00000000" w:rsidP="00000000" w:rsidRDefault="00000000" w:rsidRPr="00000000" w14:paraId="0000008B">
      <w:pPr>
        <w:spacing w:after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Rohit</w:t>
      </w:r>
      <w:r w:rsidDel="00000000" w:rsidR="00000000" w:rsidRPr="00000000">
        <w:rPr>
          <w:rtl w:val="0"/>
        </w:rPr>
        <w:t xml:space="preserve">:            NULL</w:t>
      </w:r>
    </w:p>
    <w:p w:rsidR="00000000" w:rsidDel="00000000" w:rsidP="00000000" w:rsidRDefault="00000000" w:rsidRPr="00000000" w14:paraId="0000008D">
      <w:pPr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Akanksha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Monitor access logs and manage data version control to ensure that the team is using the correct and updated dataset.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spacing w:after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Document the final training results, including accuracy scores and evaluation metrics.</w:t>
      </w:r>
    </w:p>
    <w:p w:rsidR="00000000" w:rsidDel="00000000" w:rsidP="00000000" w:rsidRDefault="00000000" w:rsidRPr="00000000" w14:paraId="00000091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Vaibhav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Retrain the object detection models after resolving preprocessing and dataset issues. Also</w:t>
      </w:r>
      <w:ins w:author="Vaibhav S." w:id="0" w:date="2024-10-05T14:11:33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Calculate the model accuracy.</w:t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spacing w:after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Ensure that the system is ready for further stages of the project (e.g., testing, validation).</w:t>
      </w:r>
    </w:p>
    <w:p w:rsidR="00000000" w:rsidDel="00000000" w:rsidP="00000000" w:rsidRDefault="00000000" w:rsidRPr="00000000" w14:paraId="00000095">
      <w:pPr>
        <w:spacing w:after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Link to git: https://github.com/Vaibhav-S75/Team_404_Object_Detection.git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409575</wp:posOffset>
            </wp:positionV>
            <wp:extent cx="5524500" cy="177860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206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786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Week 08</w:t>
      </w:r>
    </w:p>
    <w:p w:rsidR="00000000" w:rsidDel="00000000" w:rsidP="00000000" w:rsidRDefault="00000000" w:rsidRPr="00000000" w14:paraId="00000099">
      <w:pPr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Sarang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Shorten the 25k dataset to 1k images for testing.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datasets are well-structured and adjustable for training.</w:t>
      </w:r>
    </w:p>
    <w:p w:rsidR="00000000" w:rsidDel="00000000" w:rsidP="00000000" w:rsidRDefault="00000000" w:rsidRPr="00000000" w14:paraId="0000009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Aakarsh</w:t>
      </w:r>
      <w:r w:rsidDel="00000000" w:rsidR="00000000" w:rsidRPr="00000000">
        <w:rPr>
          <w:rtl w:val="0"/>
        </w:rPr>
        <w:t xml:space="preserve">:       NULL</w:t>
      </w:r>
    </w:p>
    <w:p w:rsidR="00000000" w:rsidDel="00000000" w:rsidP="00000000" w:rsidRDefault="00000000" w:rsidRPr="00000000" w14:paraId="0000009F">
      <w:pPr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Ansh</w:t>
      </w:r>
      <w:r w:rsidDel="00000000" w:rsidR="00000000" w:rsidRPr="00000000">
        <w:rPr>
          <w:rtl w:val="0"/>
        </w:rPr>
        <w:t xml:space="preserve">:            NULL</w:t>
      </w:r>
    </w:p>
    <w:p w:rsidR="00000000" w:rsidDel="00000000" w:rsidP="00000000" w:rsidRDefault="00000000" w:rsidRPr="00000000" w14:paraId="000000A1">
      <w:pPr>
        <w:spacing w:after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Rohit</w:t>
      </w:r>
      <w:r w:rsidDel="00000000" w:rsidR="00000000" w:rsidRPr="00000000">
        <w:rPr>
          <w:rtl w:val="0"/>
        </w:rPr>
        <w:t xml:space="preserve">:            NULL</w:t>
      </w:r>
    </w:p>
    <w:p w:rsidR="00000000" w:rsidDel="00000000" w:rsidP="00000000" w:rsidRDefault="00000000" w:rsidRPr="00000000" w14:paraId="000000A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Akanksha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Study and document </w:t>
      </w:r>
      <w:r w:rsidDel="00000000" w:rsidR="00000000" w:rsidRPr="00000000">
        <w:rPr>
          <w:b w:val="1"/>
          <w:rtl w:val="0"/>
        </w:rPr>
        <w:t xml:space="preserve">object localization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sliding window</w:t>
      </w:r>
      <w:r w:rsidDel="00000000" w:rsidR="00000000" w:rsidRPr="00000000">
        <w:rPr>
          <w:rtl w:val="0"/>
        </w:rPr>
        <w:t xml:space="preserve"> approaches.</w:t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Draft a report section on these concepts and their application.</w:t>
      </w:r>
    </w:p>
    <w:p w:rsidR="00000000" w:rsidDel="00000000" w:rsidP="00000000" w:rsidRDefault="00000000" w:rsidRPr="00000000" w14:paraId="000000A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Vaibhav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Guide the application of </w:t>
      </w:r>
      <w:r w:rsidDel="00000000" w:rsidR="00000000" w:rsidRPr="00000000">
        <w:rPr>
          <w:b w:val="1"/>
          <w:rtl w:val="0"/>
        </w:rPr>
        <w:t xml:space="preserve">localization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sliding window</w:t>
      </w:r>
      <w:r w:rsidDel="00000000" w:rsidR="00000000" w:rsidRPr="00000000">
        <w:rPr>
          <w:rtl w:val="0"/>
        </w:rPr>
        <w:t xml:space="preserve"> approaches.</w:t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 with Sarang to integrate shortened datasets into the model pipeline.</w:t>
      </w:r>
    </w:p>
    <w:p w:rsidR="00000000" w:rsidDel="00000000" w:rsidP="00000000" w:rsidRDefault="00000000" w:rsidRPr="00000000" w14:paraId="000000A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Prepare the system for further testing.</w:t>
      </w:r>
    </w:p>
    <w:p w:rsidR="00000000" w:rsidDel="00000000" w:rsidP="00000000" w:rsidRDefault="00000000" w:rsidRPr="00000000" w14:paraId="000000A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ind w:left="144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  <w:t xml:space="preserve">                              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Week 09</w:t>
      </w:r>
    </w:p>
    <w:p w:rsidR="00000000" w:rsidDel="00000000" w:rsidP="00000000" w:rsidRDefault="00000000" w:rsidRPr="00000000" w14:paraId="000000B4">
      <w:pPr>
        <w:spacing w:after="240" w:before="240" w:lineRule="auto"/>
        <w:ind w:lef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Sarang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Google Drive and load the dataset, filtering out missing images.</w:t>
      </w:r>
    </w:p>
    <w:p w:rsidR="00000000" w:rsidDel="00000000" w:rsidP="00000000" w:rsidRDefault="00000000" w:rsidRPr="00000000" w14:paraId="000000B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Split the dataset into training and validation sets.</w:t>
      </w:r>
    </w:p>
    <w:p w:rsidR="00000000" w:rsidDel="00000000" w:rsidP="00000000" w:rsidRDefault="00000000" w:rsidRPr="00000000" w14:paraId="000000B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Aakarsh</w:t>
      </w:r>
      <w:r w:rsidDel="00000000" w:rsidR="00000000" w:rsidRPr="00000000">
        <w:rPr>
          <w:rtl w:val="0"/>
        </w:rPr>
        <w:t xml:space="preserve">:       NULL</w:t>
      </w:r>
    </w:p>
    <w:p w:rsidR="00000000" w:rsidDel="00000000" w:rsidP="00000000" w:rsidRDefault="00000000" w:rsidRPr="00000000" w14:paraId="000000BA">
      <w:pPr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Ansh</w:t>
      </w:r>
      <w:r w:rsidDel="00000000" w:rsidR="00000000" w:rsidRPr="00000000">
        <w:rPr>
          <w:rtl w:val="0"/>
        </w:rPr>
        <w:t xml:space="preserve">:            NULL</w:t>
      </w:r>
    </w:p>
    <w:p w:rsidR="00000000" w:rsidDel="00000000" w:rsidP="00000000" w:rsidRDefault="00000000" w:rsidRPr="00000000" w14:paraId="000000BC">
      <w:pPr>
        <w:spacing w:after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Rohit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required libraries and load COCO annotations.</w:t>
      </w:r>
    </w:p>
    <w:p w:rsidR="00000000" w:rsidDel="00000000" w:rsidP="00000000" w:rsidRDefault="00000000" w:rsidRPr="00000000" w14:paraId="000000B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bounding boxes and labels for each image.</w:t>
      </w:r>
    </w:p>
    <w:p w:rsidR="00000000" w:rsidDel="00000000" w:rsidP="00000000" w:rsidRDefault="00000000" w:rsidRPr="00000000" w14:paraId="000000C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Akanksha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 labels to one-hot encoding and assist in training.</w:t>
      </w:r>
    </w:p>
    <w:p w:rsidR="00000000" w:rsidDel="00000000" w:rsidP="00000000" w:rsidRDefault="00000000" w:rsidRPr="00000000" w14:paraId="000000C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model performance and track accuracy.</w:t>
      </w:r>
    </w:p>
    <w:p w:rsidR="00000000" w:rsidDel="00000000" w:rsidP="00000000" w:rsidRDefault="00000000" w:rsidRPr="00000000" w14:paraId="000000C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Vaibhav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Preprocess images and design the CNN model.</w:t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Retrain the model and optimize its performance.</w:t>
      </w:r>
    </w:p>
    <w:p w:rsidR="00000000" w:rsidDel="00000000" w:rsidP="00000000" w:rsidRDefault="00000000" w:rsidRPr="00000000" w14:paraId="000000C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ind w:left="-810"/>
        <w:rPr>
          <w:b w:val="1"/>
          <w:color w:val="000000"/>
          <w:sz w:val="26"/>
          <w:szCs w:val="26"/>
        </w:rPr>
      </w:pPr>
      <w:bookmarkStart w:colFirst="0" w:colLast="0" w:name="_ycty05s9flm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-810"/>
        <w:rPr/>
      </w:pPr>
      <w:r w:rsidDel="00000000" w:rsidR="00000000" w:rsidRPr="00000000">
        <w:rPr>
          <w:rtl w:val="0"/>
        </w:rPr>
        <w:t xml:space="preserve">Link to the colab: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week09_10000_images_withresults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-810" w:firstLine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-810" w:firstLine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-810" w:firstLine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-810" w:firstLine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-810" w:firstLine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-810" w:firstLine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Week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Sarang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Continue loading and filtering the 25k images, ensuring quality and consistency.</w:t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Finalize the training and validation splits with balanced representation.</w:t>
      </w:r>
    </w:p>
    <w:p w:rsidR="00000000" w:rsidDel="00000000" w:rsidP="00000000" w:rsidRDefault="00000000" w:rsidRPr="00000000" w14:paraId="000000D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Aakarsh</w:t>
      </w:r>
      <w:r w:rsidDel="00000000" w:rsidR="00000000" w:rsidRPr="00000000">
        <w:rPr>
          <w:rtl w:val="0"/>
        </w:rPr>
        <w:t xml:space="preserve">:       NULL</w:t>
      </w:r>
    </w:p>
    <w:p w:rsidR="00000000" w:rsidDel="00000000" w:rsidP="00000000" w:rsidRDefault="00000000" w:rsidRPr="00000000" w14:paraId="000000D7">
      <w:pPr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Ansh</w:t>
      </w:r>
      <w:r w:rsidDel="00000000" w:rsidR="00000000" w:rsidRPr="00000000">
        <w:rPr>
          <w:rtl w:val="0"/>
        </w:rPr>
        <w:t xml:space="preserve">:            NULL</w:t>
      </w:r>
    </w:p>
    <w:p w:rsidR="00000000" w:rsidDel="00000000" w:rsidP="00000000" w:rsidRDefault="00000000" w:rsidRPr="00000000" w14:paraId="000000D9">
      <w:pPr>
        <w:spacing w:after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Rohit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all annotations align with filtered images and verify label accuracy.</w:t>
      </w:r>
    </w:p>
    <w:p w:rsidR="00000000" w:rsidDel="00000000" w:rsidP="00000000" w:rsidRDefault="00000000" w:rsidRPr="00000000" w14:paraId="000000D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Akanksha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model accuracy and key metrics using the full dataset.</w:t>
      </w:r>
    </w:p>
    <w:p w:rsidR="00000000" w:rsidDel="00000000" w:rsidP="00000000" w:rsidRDefault="00000000" w:rsidRPr="00000000" w14:paraId="000000D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findings and results for the report.</w:t>
      </w:r>
    </w:p>
    <w:p w:rsidR="00000000" w:rsidDel="00000000" w:rsidP="00000000" w:rsidRDefault="00000000" w:rsidRPr="00000000" w14:paraId="000000E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Vaibhav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Checked images for optimal resolution and format.</w:t>
      </w:r>
    </w:p>
    <w:p w:rsidR="00000000" w:rsidDel="00000000" w:rsidP="00000000" w:rsidRDefault="00000000" w:rsidRPr="00000000" w14:paraId="000000E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the full 25k dataset into the model training pipeline.</w:t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ind w:left="-810"/>
        <w:rPr>
          <w:b w:val="1"/>
          <w:color w:val="000000"/>
          <w:sz w:val="26"/>
          <w:szCs w:val="26"/>
        </w:rPr>
      </w:pPr>
      <w:bookmarkStart w:colFirst="0" w:colLast="0" w:name="_3zppvqj3alh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-810"/>
        <w:rPr/>
      </w:pPr>
      <w:r w:rsidDel="00000000" w:rsidR="00000000" w:rsidRPr="00000000">
        <w:rPr>
          <w:rtl w:val="0"/>
        </w:rPr>
        <w:t xml:space="preserve">Link to the colab: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improved_accuracy25k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-810" w:firstLine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-810" w:firstLine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-810" w:firstLine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-810" w:firstLine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-810" w:firstLine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-810" w:firstLine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-810" w:firstLine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-810" w:firstLine="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Week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Sarang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Continue loading and filtering the 40k images, ensuring quality and consistency.</w:t>
      </w:r>
    </w:p>
    <w:p w:rsidR="00000000" w:rsidDel="00000000" w:rsidP="00000000" w:rsidRDefault="00000000" w:rsidRPr="00000000" w14:paraId="000000F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Finalize the training and validation splits with balanced representation.</w:t>
      </w:r>
    </w:p>
    <w:p w:rsidR="00000000" w:rsidDel="00000000" w:rsidP="00000000" w:rsidRDefault="00000000" w:rsidRPr="00000000" w14:paraId="000000F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Aakarsh</w:t>
      </w:r>
      <w:r w:rsidDel="00000000" w:rsidR="00000000" w:rsidRPr="00000000">
        <w:rPr>
          <w:rtl w:val="0"/>
        </w:rPr>
        <w:t xml:space="preserve">:       NULL</w:t>
      </w:r>
    </w:p>
    <w:p w:rsidR="00000000" w:rsidDel="00000000" w:rsidP="00000000" w:rsidRDefault="00000000" w:rsidRPr="00000000" w14:paraId="000000F7">
      <w:pPr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Ansh</w:t>
      </w:r>
      <w:r w:rsidDel="00000000" w:rsidR="00000000" w:rsidRPr="00000000">
        <w:rPr>
          <w:rtl w:val="0"/>
        </w:rPr>
        <w:t xml:space="preserve">:            NULL</w:t>
      </w:r>
    </w:p>
    <w:p w:rsidR="00000000" w:rsidDel="00000000" w:rsidP="00000000" w:rsidRDefault="00000000" w:rsidRPr="00000000" w14:paraId="000000F9">
      <w:pPr>
        <w:spacing w:after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Rohit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all annotations align with filtered images and verify label accuracy.</w:t>
      </w:r>
    </w:p>
    <w:p w:rsidR="00000000" w:rsidDel="00000000" w:rsidP="00000000" w:rsidRDefault="00000000" w:rsidRPr="00000000" w14:paraId="000000F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Akanksha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model accuracy and key metrics using the full dataset.</w:t>
      </w:r>
    </w:p>
    <w:p w:rsidR="00000000" w:rsidDel="00000000" w:rsidP="00000000" w:rsidRDefault="00000000" w:rsidRPr="00000000" w14:paraId="000000F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findings and results for the report.</w:t>
      </w:r>
    </w:p>
    <w:p w:rsidR="00000000" w:rsidDel="00000000" w:rsidP="00000000" w:rsidRDefault="00000000" w:rsidRPr="00000000" w14:paraId="0000010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Vaibhav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Checked images for optimal resolution and format.</w:t>
      </w:r>
    </w:p>
    <w:p w:rsidR="00000000" w:rsidDel="00000000" w:rsidP="00000000" w:rsidRDefault="00000000" w:rsidRPr="00000000" w14:paraId="0000010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the full 40k dataset into the model training pipeline.</w:t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spacing w:before="280" w:lineRule="auto"/>
        <w:ind w:left="-810"/>
        <w:rPr>
          <w:color w:val="000000"/>
          <w:sz w:val="26"/>
          <w:szCs w:val="26"/>
        </w:rPr>
      </w:pPr>
      <w:bookmarkStart w:colFirst="0" w:colLast="0" w:name="_xa08vfv1kjj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Result: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We tried for 40k but as we have resources limitations so we could not proceed further on that.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-810"/>
        <w:rPr/>
      </w:pPr>
      <w:r w:rsidDel="00000000" w:rsidR="00000000" w:rsidRPr="00000000">
        <w:rPr>
          <w:rtl w:val="0"/>
        </w:rPr>
        <w:t xml:space="preserve">Link to the colab: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improved_accuracy40k.ipynb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-810" w:firstLine="81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9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i0wEk3ZrdjB1Fkt9jUUs7z_5sktcpTjx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lab.research.google.com/drive/1ZWZFhLflySKutQUE7P7xOnDKblMtndSd?usp=drive_open" TargetMode="External"/><Relationship Id="rId8" Type="http://schemas.openxmlformats.org/officeDocument/2006/relationships/hyperlink" Target="https://colab.research.google.com/drive/1OHHERCsecP5fhVz8-R0RHMxhUun4vZ1k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